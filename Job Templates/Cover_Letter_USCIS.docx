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9B8" w:rsidRPr="00625BCA" w:rsidRDefault="008E49B8" w:rsidP="008E49B8">
      <w:pPr>
        <w:pStyle w:val="NormalWeb"/>
        <w:shd w:val="clear" w:color="auto" w:fill="FFFFFF"/>
        <w:spacing w:before="360" w:beforeAutospacing="0" w:after="360" w:afterAutospacing="0" w:line="270" w:lineRule="atLeast"/>
        <w:rPr>
          <w:i/>
          <w:iCs/>
          <w:shd w:val="clear" w:color="auto" w:fill="FFFFFF"/>
        </w:rPr>
      </w:pPr>
      <w:r w:rsidRPr="00625BCA">
        <w:t>Shaan Taneja</w:t>
      </w:r>
      <w:r w:rsidRPr="00625BCA">
        <w:br/>
        <w:t>8615 Cross Chase Ct</w:t>
      </w:r>
      <w:r w:rsidRPr="00625BCA">
        <w:br/>
      </w:r>
      <w:r w:rsidR="00CE713C" w:rsidRPr="00625BCA">
        <w:t>Fairfax</w:t>
      </w:r>
      <w:r w:rsidRPr="00625BCA">
        <w:t xml:space="preserve"> Station, VA, 22039</w:t>
      </w:r>
      <w:r w:rsidRPr="00625BCA">
        <w:br/>
        <w:t>703-899-1955</w:t>
      </w:r>
      <w:r w:rsidRPr="00625BCA">
        <w:br/>
        <w:t>Shaan.Taneja@yaho.com</w:t>
      </w:r>
      <w:r w:rsidRPr="00625BCA">
        <w:br/>
      </w:r>
      <w:r w:rsidRPr="00625BCA">
        <w:br/>
        <w:t>03/13/2014</w:t>
      </w:r>
      <w:r w:rsidRPr="00625BCA">
        <w:br/>
      </w:r>
      <w:r w:rsidRPr="00625BCA">
        <w:br/>
      </w:r>
      <w:r w:rsidRPr="00625BCA">
        <w:rPr>
          <w:iCs/>
          <w:shd w:val="clear" w:color="auto" w:fill="FFFFFF"/>
        </w:rPr>
        <w:t>US Citizenship and Immigration Services</w:t>
      </w:r>
      <w:r w:rsidRPr="00625BCA">
        <w:rPr>
          <w:iCs/>
        </w:rPr>
        <w:br/>
      </w:r>
      <w:r w:rsidRPr="00625BCA">
        <w:rPr>
          <w:iCs/>
          <w:shd w:val="clear" w:color="auto" w:fill="FFFFFF"/>
        </w:rPr>
        <w:t>70 Kimball Avenue</w:t>
      </w:r>
      <w:r w:rsidRPr="00625BCA">
        <w:rPr>
          <w:iCs/>
        </w:rPr>
        <w:br/>
      </w:r>
      <w:r w:rsidRPr="00625BCA">
        <w:rPr>
          <w:iCs/>
          <w:shd w:val="clear" w:color="auto" w:fill="FFFFFF"/>
        </w:rPr>
        <w:t>South Burlington, VT</w:t>
      </w:r>
      <w:r w:rsidRPr="00625BCA">
        <w:rPr>
          <w:iCs/>
        </w:rPr>
        <w:br/>
      </w:r>
      <w:r w:rsidRPr="00625BCA">
        <w:rPr>
          <w:iCs/>
          <w:shd w:val="clear" w:color="auto" w:fill="FFFFFF"/>
        </w:rPr>
        <w:t>05403</w:t>
      </w:r>
      <w:r w:rsidRPr="00625BCA">
        <w:rPr>
          <w:iCs/>
        </w:rPr>
        <w:br/>
      </w:r>
      <w:r w:rsidRPr="00625BCA">
        <w:rPr>
          <w:iCs/>
          <w:shd w:val="clear" w:color="auto" w:fill="FFFFFF"/>
        </w:rPr>
        <w:t>USA</w:t>
      </w:r>
    </w:p>
    <w:p w:rsidR="008E49B8" w:rsidRPr="00625BCA" w:rsidRDefault="008E49B8" w:rsidP="008E49B8">
      <w:pPr>
        <w:pStyle w:val="NormalWeb"/>
        <w:shd w:val="clear" w:color="auto" w:fill="FFFFFF"/>
        <w:spacing w:before="360" w:beforeAutospacing="0" w:after="360" w:afterAutospacing="0" w:line="270" w:lineRule="atLeast"/>
      </w:pPr>
      <w:r w:rsidRPr="00625BCA">
        <w:br/>
        <w:t>To whom it may concern</w:t>
      </w:r>
      <w:del w:id="0" w:author="Sheena Gill" w:date="2014-03-13T15:23:00Z">
        <w:r w:rsidRPr="00625BCA" w:rsidDel="00BF2BCD">
          <w:delText xml:space="preserve"> </w:delText>
        </w:r>
      </w:del>
      <w:r w:rsidR="00625BCA" w:rsidRPr="00625BCA">
        <w:t>:</w:t>
      </w:r>
    </w:p>
    <w:p w:rsidR="00D900B1" w:rsidRDefault="00625BCA" w:rsidP="008E49B8">
      <w:pPr>
        <w:pStyle w:val="NormalWeb"/>
        <w:shd w:val="clear" w:color="auto" w:fill="FFFFFF"/>
        <w:spacing w:before="360" w:beforeAutospacing="0" w:after="360" w:afterAutospacing="0" w:line="270" w:lineRule="atLeast"/>
        <w:rPr>
          <w:ins w:id="1" w:author="Sheena Gill" w:date="2014-03-13T16:57:00Z"/>
        </w:rPr>
      </w:pPr>
      <w:del w:id="2" w:author="Sheena Gill" w:date="2014-03-13T15:23:00Z">
        <w:r w:rsidRPr="00625BCA" w:rsidDel="00BF2BCD">
          <w:delText xml:space="preserve">My name is Shaan Taneja, I am a </w:delText>
        </w:r>
      </w:del>
      <w:ins w:id="3" w:author="Sheena Gill" w:date="2014-03-13T15:23:00Z">
        <w:r w:rsidR="00BF2BCD">
          <w:t>By way of introduction, I am a</w:t>
        </w:r>
      </w:ins>
      <w:ins w:id="4" w:author="Sheena Gill" w:date="2014-03-13T16:56:00Z">
        <w:r w:rsidR="00D900B1">
          <w:t xml:space="preserve">n IT professional with a combined 2 and </w:t>
        </w:r>
      </w:ins>
      <w:ins w:id="5" w:author="Sheena Gill" w:date="2014-03-13T16:57:00Z">
        <w:r w:rsidR="00D900B1">
          <w:t>½</w:t>
        </w:r>
      </w:ins>
      <w:ins w:id="6" w:author="Sheena Gill" w:date="2014-03-13T16:56:00Z">
        <w:r w:rsidR="00D900B1">
          <w:t xml:space="preserve"> </w:t>
        </w:r>
      </w:ins>
      <w:ins w:id="7" w:author="Sheena Gill" w:date="2014-03-13T16:57:00Z">
        <w:r w:rsidR="00D900B1">
          <w:t>years of experience in both intern and paid technical positions. I am also a</w:t>
        </w:r>
      </w:ins>
      <w:ins w:id="8" w:author="Sheena Gill" w:date="2014-03-13T15:23:00Z">
        <w:r w:rsidR="00BF2BCD">
          <w:t xml:space="preserve"> </w:t>
        </w:r>
      </w:ins>
      <w:r w:rsidRPr="00625BCA">
        <w:t xml:space="preserve">recent graduate of </w:t>
      </w:r>
      <w:proofErr w:type="spellStart"/>
      <w:r w:rsidRPr="00625BCA">
        <w:t>Strayer</w:t>
      </w:r>
      <w:proofErr w:type="spellEnd"/>
      <w:r w:rsidRPr="00625BCA">
        <w:t xml:space="preserve"> University having earned my Master’s Degree in Information Systems</w:t>
      </w:r>
      <w:ins w:id="9" w:author="Sheena Gill" w:date="2014-03-13T15:29:00Z">
        <w:r w:rsidR="00BF2BCD">
          <w:t xml:space="preserve"> with a GPA of 4.0</w:t>
        </w:r>
      </w:ins>
      <w:r w:rsidRPr="00625BCA">
        <w:t>.</w:t>
      </w:r>
      <w:ins w:id="10" w:author="Sheena Gill" w:date="2014-03-13T15:29:00Z">
        <w:r w:rsidR="00BF2BCD">
          <w:t xml:space="preserve"> </w:t>
        </w:r>
      </w:ins>
      <w:del w:id="11" w:author="Sheena Gill" w:date="2014-03-13T16:57:00Z">
        <w:r w:rsidRPr="00625BCA" w:rsidDel="00D900B1">
          <w:delText xml:space="preserve"> </w:delText>
        </w:r>
      </w:del>
    </w:p>
    <w:p w:rsidR="00625BCA" w:rsidRPr="00625BCA" w:rsidRDefault="00D900B1" w:rsidP="008E49B8">
      <w:pPr>
        <w:pStyle w:val="NormalWeb"/>
        <w:shd w:val="clear" w:color="auto" w:fill="FFFFFF"/>
        <w:spacing w:before="360" w:beforeAutospacing="0" w:after="360" w:afterAutospacing="0" w:line="270" w:lineRule="atLeast"/>
      </w:pPr>
      <w:ins w:id="12" w:author="Sheena Gill" w:date="2014-03-13T16:57:00Z">
        <w:r>
          <w:t>Most recently, I</w:t>
        </w:r>
      </w:ins>
      <w:ins w:id="13" w:author="Sheena Gill" w:date="2014-03-13T15:28:00Z">
        <w:r w:rsidR="00BF2BCD">
          <w:t xml:space="preserve"> wrapped up my Technical Consultant contract </w:t>
        </w:r>
        <w:proofErr w:type="spellStart"/>
        <w:r w:rsidR="00BF2BCD">
          <w:t>tasks</w:t>
        </w:r>
        <w:proofErr w:type="spellEnd"/>
        <w:r w:rsidR="00BF2BCD">
          <w:t xml:space="preserve"> with the USDA through </w:t>
        </w:r>
        <w:proofErr w:type="spellStart"/>
        <w:r w:rsidR="00BF2BCD">
          <w:t>BlackStone</w:t>
        </w:r>
        <w:proofErr w:type="spellEnd"/>
        <w:r w:rsidR="00BF2BCD">
          <w:t xml:space="preserve"> </w:t>
        </w:r>
      </w:ins>
      <w:ins w:id="14" w:author="Sheena Gill" w:date="2014-03-13T17:00:00Z">
        <w:r>
          <w:t>Technology Group</w:t>
        </w:r>
      </w:ins>
      <w:ins w:id="15" w:author="Sheena Gill" w:date="2014-03-13T15:28:00Z">
        <w:r w:rsidR="00BF2BCD">
          <w:t xml:space="preserve">. </w:t>
        </w:r>
      </w:ins>
      <w:ins w:id="16" w:author="Sheena Gill" w:date="2014-03-13T15:30:00Z">
        <w:r w:rsidR="00BF2BCD">
          <w:t xml:space="preserve">Currently I serve as a (volunteer) Business Analyst/Web </w:t>
        </w:r>
        <w:proofErr w:type="spellStart"/>
        <w:r w:rsidR="00BF2BCD">
          <w:t>Developer</w:t>
        </w:r>
      </w:ins>
      <w:del w:id="17" w:author="Sheena Gill" w:date="2014-03-13T15:30:00Z">
        <w:r w:rsidR="00625BCA" w:rsidRPr="00625BCA" w:rsidDel="00BF2BCD">
          <w:delText xml:space="preserve">I am currently a volunteer </w:delText>
        </w:r>
      </w:del>
      <w:r w:rsidR="00625BCA" w:rsidRPr="00625BCA">
        <w:t>for</w:t>
      </w:r>
      <w:proofErr w:type="spellEnd"/>
      <w:r w:rsidR="00625BCA" w:rsidRPr="00625BCA">
        <w:t xml:space="preserve"> the Non-Profit Organization Hope One Source, </w:t>
      </w:r>
      <w:ins w:id="18" w:author="Sheena Gill" w:date="2014-03-13T15:30:00Z">
        <w:r w:rsidR="00BF2BCD">
          <w:t xml:space="preserve">as well as a </w:t>
        </w:r>
      </w:ins>
      <w:del w:id="19" w:author="Sheena Gill" w:date="2014-03-13T15:30:00Z">
        <w:r w:rsidR="00625BCA" w:rsidRPr="00625BCA" w:rsidDel="00BF2BCD">
          <w:delText>which I take part in a role as a Business Analyst/Web Developer</w:delText>
        </w:r>
      </w:del>
      <w:ins w:id="20" w:author="Sheena Gill" w:date="2014-03-13T15:23:00Z">
        <w:r w:rsidR="00BF2BCD">
          <w:t>volunteer Web Administrator for the Sikh Foundation of Virginia</w:t>
        </w:r>
      </w:ins>
      <w:ins w:id="21" w:author="Sheena Gill" w:date="2014-03-13T15:30:00Z">
        <w:r w:rsidR="00BF2BCD">
          <w:t>.</w:t>
        </w:r>
      </w:ins>
    </w:p>
    <w:p w:rsidR="00311C7F" w:rsidDel="00D900B1" w:rsidRDefault="008E49B8" w:rsidP="008E49B8">
      <w:pPr>
        <w:pStyle w:val="NormalWeb"/>
        <w:shd w:val="clear" w:color="auto" w:fill="FFFFFF"/>
        <w:spacing w:before="0" w:beforeAutospacing="0" w:after="0" w:afterAutospacing="0" w:line="270" w:lineRule="atLeast"/>
        <w:rPr>
          <w:del w:id="22" w:author="Sheena Gill" w:date="2014-03-13T17:02:00Z"/>
          <w:shd w:val="clear" w:color="auto" w:fill="FFFFFF"/>
        </w:rPr>
      </w:pPr>
      <w:del w:id="23" w:author="Sheena Gill" w:date="2014-03-13T16:57:00Z">
        <w:r w:rsidRPr="00625BCA" w:rsidDel="00D900B1">
          <w:delText xml:space="preserve">I </w:delText>
        </w:r>
        <w:r w:rsidR="00625BCA" w:rsidRPr="00625BCA" w:rsidDel="00D900B1">
          <w:delText xml:space="preserve">came across the </w:delText>
        </w:r>
      </w:del>
      <w:ins w:id="24" w:author="Sheena Gill" w:date="2014-03-13T16:57:00Z">
        <w:r w:rsidR="00D900B1">
          <w:t xml:space="preserve">I am tremendously interested </w:t>
        </w:r>
      </w:ins>
      <w:ins w:id="25" w:author="Sheena Gill" w:date="2014-03-13T16:58:00Z">
        <w:r w:rsidR="00D900B1">
          <w:t>in the</w:t>
        </w:r>
      </w:ins>
      <w:ins w:id="26" w:author="Sheena Gill" w:date="2014-03-13T16:57:00Z">
        <w:r w:rsidR="00D900B1">
          <w:t xml:space="preserve"> </w:t>
        </w:r>
      </w:ins>
      <w:r w:rsidR="00625BCA" w:rsidRPr="00625BCA">
        <w:rPr>
          <w:shd w:val="clear" w:color="auto" w:fill="FFFFFF"/>
        </w:rPr>
        <w:t>M</w:t>
      </w:r>
      <w:r w:rsidR="00311C7F">
        <w:rPr>
          <w:shd w:val="clear" w:color="auto" w:fill="FFFFFF"/>
        </w:rPr>
        <w:t>anagement and Program Analyst</w:t>
      </w:r>
      <w:del w:id="27" w:author="Sheena Gill" w:date="2014-03-13T16:58:00Z">
        <w:r w:rsidR="00311C7F" w:rsidDel="00D900B1">
          <w:rPr>
            <w:shd w:val="clear" w:color="auto" w:fill="FFFFFF"/>
          </w:rPr>
          <w:delText>,</w:delText>
        </w:r>
      </w:del>
      <w:ins w:id="28" w:author="Sheena Gill" w:date="2014-03-13T16:58:00Z">
        <w:r w:rsidR="00D900B1">
          <w:rPr>
            <w:shd w:val="clear" w:color="auto" w:fill="FFFFFF"/>
          </w:rPr>
          <w:t xml:space="preserve"> position</w:t>
        </w:r>
      </w:ins>
      <w:r w:rsidR="00311C7F">
        <w:rPr>
          <w:shd w:val="clear" w:color="auto" w:fill="FFFFFF"/>
        </w:rPr>
        <w:t xml:space="preserve"> listed on</w:t>
      </w:r>
      <w:r w:rsidR="00625BCA" w:rsidRPr="00625BCA">
        <w:rPr>
          <w:shd w:val="clear" w:color="auto" w:fill="FFFFFF"/>
        </w:rPr>
        <w:t xml:space="preserve"> USAJOBS.gov</w:t>
      </w:r>
      <w:ins w:id="29" w:author="Sheena Gill" w:date="2014-03-13T16:58:00Z">
        <w:r w:rsidR="00D900B1">
          <w:rPr>
            <w:shd w:val="clear" w:color="auto" w:fill="FFFFFF"/>
          </w:rPr>
          <w:t xml:space="preserve">. </w:t>
        </w:r>
      </w:ins>
      <w:del w:id="30" w:author="Sheena Gill" w:date="2014-03-13T16:58:00Z">
        <w:r w:rsidR="00625BCA" w:rsidRPr="00625BCA" w:rsidDel="00D900B1">
          <w:rPr>
            <w:shd w:val="clear" w:color="auto" w:fill="FFFFFF"/>
          </w:rPr>
          <w:delText>, and it struck of interest to me.</w:delText>
        </w:r>
      </w:del>
      <w:r w:rsidR="00311C7F">
        <w:rPr>
          <w:shd w:val="clear" w:color="auto" w:fill="FFFFFF"/>
        </w:rPr>
        <w:t xml:space="preserve"> </w:t>
      </w:r>
      <w:ins w:id="31" w:author="Sheena Gill" w:date="2014-03-13T16:58:00Z">
        <w:r w:rsidR="00D900B1">
          <w:rPr>
            <w:shd w:val="clear" w:color="auto" w:fill="FFFFFF"/>
          </w:rPr>
          <w:t xml:space="preserve"> </w:t>
        </w:r>
      </w:ins>
      <w:r w:rsidR="00EE57AE">
        <w:rPr>
          <w:shd w:val="clear" w:color="auto" w:fill="FFFFFF"/>
        </w:rPr>
        <w:t xml:space="preserve">Looking at the </w:t>
      </w:r>
      <w:del w:id="32" w:author="Sheena Gill" w:date="2014-03-13T16:58:00Z">
        <w:r w:rsidR="00EE57AE" w:rsidDel="00D900B1">
          <w:rPr>
            <w:shd w:val="clear" w:color="auto" w:fill="FFFFFF"/>
          </w:rPr>
          <w:delText>qualification</w:delText>
        </w:r>
      </w:del>
      <w:ins w:id="33" w:author="Sheena Gill" w:date="2014-03-13T16:58:00Z">
        <w:r w:rsidR="00D900B1">
          <w:rPr>
            <w:shd w:val="clear" w:color="auto" w:fill="FFFFFF"/>
          </w:rPr>
          <w:t>job requirements</w:t>
        </w:r>
      </w:ins>
      <w:r w:rsidR="00EE57AE">
        <w:rPr>
          <w:shd w:val="clear" w:color="auto" w:fill="FFFFFF"/>
        </w:rPr>
        <w:t xml:space="preserve">, </w:t>
      </w:r>
      <w:ins w:id="34" w:author="Sheena Gill" w:date="2014-03-13T15:31:00Z">
        <w:r w:rsidR="00BF2BCD">
          <w:rPr>
            <w:shd w:val="clear" w:color="auto" w:fill="FFFFFF"/>
          </w:rPr>
          <w:t xml:space="preserve">I believe I can efficiently and effectively </w:t>
        </w:r>
      </w:ins>
      <w:del w:id="35" w:author="Sheena Gill" w:date="2014-03-13T15:31:00Z">
        <w:r w:rsidR="00EE57AE" w:rsidDel="00BF2BCD">
          <w:rPr>
            <w:shd w:val="clear" w:color="auto" w:fill="FFFFFF"/>
          </w:rPr>
          <w:delText xml:space="preserve">I assure you that I have </w:delText>
        </w:r>
      </w:del>
      <w:del w:id="36" w:author="Sheena Gill" w:date="2014-03-13T16:58:00Z">
        <w:r w:rsidR="00EE57AE" w:rsidDel="00D900B1">
          <w:rPr>
            <w:shd w:val="clear" w:color="auto" w:fill="FFFFFF"/>
          </w:rPr>
          <w:delText>satisf</w:delText>
        </w:r>
      </w:del>
      <w:del w:id="37" w:author="Sheena Gill" w:date="2014-03-13T15:31:00Z">
        <w:r w:rsidR="00EE57AE" w:rsidDel="00BF2BCD">
          <w:rPr>
            <w:shd w:val="clear" w:color="auto" w:fill="FFFFFF"/>
          </w:rPr>
          <w:delText>ied everything listed</w:delText>
        </w:r>
      </w:del>
      <w:ins w:id="38" w:author="Sheena Gill" w:date="2014-03-13T16:58:00Z">
        <w:r w:rsidR="00D900B1">
          <w:rPr>
            <w:shd w:val="clear" w:color="auto" w:fill="FFFFFF"/>
          </w:rPr>
          <w:t xml:space="preserve">perform the duties in a team oriented, </w:t>
        </w:r>
      </w:ins>
      <w:ins w:id="39" w:author="Sheena Gill" w:date="2014-03-13T16:59:00Z">
        <w:r w:rsidR="00D900B1">
          <w:rPr>
            <w:shd w:val="clear" w:color="auto" w:fill="FFFFFF"/>
          </w:rPr>
          <w:t>proactive</w:t>
        </w:r>
      </w:ins>
      <w:ins w:id="40" w:author="Sheena Gill" w:date="2014-03-13T16:58:00Z">
        <w:r w:rsidR="00D900B1">
          <w:rPr>
            <w:shd w:val="clear" w:color="auto" w:fill="FFFFFF"/>
          </w:rPr>
          <w:t xml:space="preserve"> </w:t>
        </w:r>
      </w:ins>
      <w:ins w:id="41" w:author="Sheena Gill" w:date="2014-03-13T16:59:00Z">
        <w:r w:rsidR="00D900B1">
          <w:rPr>
            <w:shd w:val="clear" w:color="auto" w:fill="FFFFFF"/>
          </w:rPr>
          <w:t>manner</w:t>
        </w:r>
      </w:ins>
      <w:r w:rsidR="00EE57AE">
        <w:rPr>
          <w:shd w:val="clear" w:color="auto" w:fill="FFFFFF"/>
        </w:rPr>
        <w:t xml:space="preserve">. </w:t>
      </w:r>
      <w:ins w:id="42" w:author="Sheena Gill" w:date="2014-03-13T16:59:00Z">
        <w:r w:rsidR="00D900B1">
          <w:rPr>
            <w:shd w:val="clear" w:color="auto" w:fill="FFFFFF"/>
          </w:rPr>
          <w:t xml:space="preserve">I work in a cooperative manner and have always put the mission first. </w:t>
        </w:r>
      </w:ins>
      <w:r w:rsidR="00EE57AE">
        <w:rPr>
          <w:shd w:val="clear" w:color="auto" w:fill="FFFFFF"/>
        </w:rPr>
        <w:t>For example, while working f</w:t>
      </w:r>
      <w:r w:rsidR="00CD1258">
        <w:rPr>
          <w:shd w:val="clear" w:color="auto" w:fill="FFFFFF"/>
        </w:rPr>
        <w:t xml:space="preserve">or Blackstone Technology Group, on a consistent basis, I met with our client (USDA) representing </w:t>
      </w:r>
      <w:del w:id="43" w:author="Sheena Gill" w:date="2014-03-13T17:00:00Z">
        <w:r w:rsidR="00CD1258" w:rsidDel="00D900B1">
          <w:rPr>
            <w:shd w:val="clear" w:color="auto" w:fill="FFFFFF"/>
          </w:rPr>
          <w:delText xml:space="preserve">for </w:delText>
        </w:r>
      </w:del>
      <w:r w:rsidR="00CD1258">
        <w:rPr>
          <w:shd w:val="clear" w:color="auto" w:fill="FFFFFF"/>
        </w:rPr>
        <w:t>Blackstone Technology Group</w:t>
      </w:r>
      <w:ins w:id="44" w:author="Sheena Gill" w:date="2014-03-13T17:01:00Z">
        <w:r w:rsidR="00D900B1">
          <w:rPr>
            <w:shd w:val="clear" w:color="auto" w:fill="FFFFFF"/>
          </w:rPr>
          <w:t>.</w:t>
        </w:r>
      </w:ins>
      <w:del w:id="45" w:author="Sheena Gill" w:date="2014-03-13T17:01:00Z">
        <w:r w:rsidR="00CD1258" w:rsidDel="00D900B1">
          <w:rPr>
            <w:shd w:val="clear" w:color="auto" w:fill="FFFFFF"/>
          </w:rPr>
          <w:delText>,</w:delText>
        </w:r>
      </w:del>
      <w:r w:rsidR="00CD1258">
        <w:rPr>
          <w:shd w:val="clear" w:color="auto" w:fill="FFFFFF"/>
        </w:rPr>
        <w:t xml:space="preserve"> </w:t>
      </w:r>
      <w:del w:id="46" w:author="Sheena Gill" w:date="2014-03-13T17:00:00Z">
        <w:r w:rsidR="00CD1258" w:rsidDel="00D900B1">
          <w:rPr>
            <w:shd w:val="clear" w:color="auto" w:fill="FFFFFF"/>
          </w:rPr>
          <w:delText xml:space="preserve">heard their </w:delText>
        </w:r>
      </w:del>
      <w:ins w:id="47" w:author="Sheena Gill" w:date="2014-03-13T17:01:00Z">
        <w:r w:rsidR="00D900B1">
          <w:rPr>
            <w:shd w:val="clear" w:color="auto" w:fill="FFFFFF"/>
          </w:rPr>
          <w:t xml:space="preserve">I </w:t>
        </w:r>
      </w:ins>
      <w:ins w:id="48" w:author="Sheena Gill" w:date="2014-03-13T17:00:00Z">
        <w:r w:rsidR="00D900B1">
          <w:rPr>
            <w:shd w:val="clear" w:color="auto" w:fill="FFFFFF"/>
          </w:rPr>
          <w:t xml:space="preserve">engaged the client to make sure their </w:t>
        </w:r>
      </w:ins>
      <w:r w:rsidR="00CD1258">
        <w:rPr>
          <w:shd w:val="clear" w:color="auto" w:fill="FFFFFF"/>
        </w:rPr>
        <w:t>suggestions</w:t>
      </w:r>
      <w:ins w:id="49" w:author="Sheena Gill" w:date="2014-03-13T17:01:00Z">
        <w:r w:rsidR="00D900B1">
          <w:rPr>
            <w:shd w:val="clear" w:color="auto" w:fill="FFFFFF"/>
          </w:rPr>
          <w:t xml:space="preserve"> were implemented. </w:t>
        </w:r>
      </w:ins>
      <w:del w:id="50" w:author="Sheena Gill" w:date="2014-03-13T17:01:00Z">
        <w:r w:rsidR="00CD1258" w:rsidDel="00D900B1">
          <w:rPr>
            <w:shd w:val="clear" w:color="auto" w:fill="FFFFFF"/>
          </w:rPr>
          <w:delText>,</w:delText>
        </w:r>
      </w:del>
      <w:ins w:id="51" w:author="Sheena Gill" w:date="2014-03-13T17:01:00Z">
        <w:r w:rsidR="00D900B1">
          <w:rPr>
            <w:shd w:val="clear" w:color="auto" w:fill="FFFFFF"/>
          </w:rPr>
          <w:t xml:space="preserve">I was personally responsible to present our final deliverables. </w:t>
        </w:r>
      </w:ins>
      <w:r w:rsidR="00CD1258">
        <w:rPr>
          <w:shd w:val="clear" w:color="auto" w:fill="FFFFFF"/>
        </w:rPr>
        <w:t xml:space="preserve"> </w:t>
      </w:r>
      <w:del w:id="52" w:author="Sheena Gill" w:date="2014-03-13T17:02:00Z">
        <w:r w:rsidR="00CD1258" w:rsidDel="00D900B1">
          <w:rPr>
            <w:shd w:val="clear" w:color="auto" w:fill="FFFFFF"/>
          </w:rPr>
          <w:delText xml:space="preserve">and when the site was completed (for that task), I had presented the client with a detailed description of what we did, and presented the final result. </w:delText>
        </w:r>
      </w:del>
    </w:p>
    <w:p w:rsidR="00311C7F" w:rsidRDefault="00311C7F" w:rsidP="008E49B8">
      <w:pPr>
        <w:pStyle w:val="NormalWeb"/>
        <w:shd w:val="clear" w:color="auto" w:fill="FFFFFF"/>
        <w:spacing w:before="0" w:beforeAutospacing="0" w:after="0" w:afterAutospacing="0" w:line="270" w:lineRule="atLeast"/>
        <w:rPr>
          <w:shd w:val="clear" w:color="auto" w:fill="FFFFFF"/>
        </w:rPr>
      </w:pPr>
    </w:p>
    <w:p w:rsidR="008E49B8" w:rsidRPr="00625BCA" w:rsidRDefault="005458BE" w:rsidP="008E49B8">
      <w:pPr>
        <w:pStyle w:val="NormalWeb"/>
        <w:shd w:val="clear" w:color="auto" w:fill="FFFFFF"/>
        <w:spacing w:before="360" w:beforeAutospacing="0" w:after="360" w:afterAutospacing="0" w:line="270" w:lineRule="atLeast"/>
      </w:pPr>
      <w:r>
        <w:t xml:space="preserve">For your reference I am attaching my resume, which </w:t>
      </w:r>
      <w:ins w:id="53" w:author="Sheena Gill" w:date="2014-03-13T17:02:00Z">
        <w:r w:rsidR="00D900B1">
          <w:t xml:space="preserve">demonstrates that my qualifications thoroughly map to the tasks for this position. </w:t>
        </w:r>
      </w:ins>
      <w:del w:id="54" w:author="Sheena Gill" w:date="2014-03-13T17:02:00Z">
        <w:r w:rsidDel="00D900B1">
          <w:delText>includes all the tasks for this position, I have experience in.</w:delText>
        </w:r>
      </w:del>
      <w:r w:rsidR="008E49B8" w:rsidRPr="00625BCA">
        <w:t xml:space="preserve"> </w:t>
      </w:r>
      <w:ins w:id="55" w:author="Sheena Gill" w:date="2014-03-13T17:03:00Z">
        <w:r w:rsidR="00D900B1">
          <w:t xml:space="preserve">My goal is not to meet your expectations, but to exceed your expectations and therefore please consider my resume for this position. </w:t>
        </w:r>
      </w:ins>
      <w:del w:id="56" w:author="Sheena Gill" w:date="2014-03-13T17:03:00Z">
        <w:r w:rsidR="008E49B8" w:rsidRPr="00625BCA" w:rsidDel="00D900B1">
          <w:delText xml:space="preserve">I hope you will consider me for this </w:delText>
        </w:r>
        <w:r w:rsidR="008E49B8" w:rsidRPr="00625BCA" w:rsidDel="00D900B1">
          <w:lastRenderedPageBreak/>
          <w:delText>position.</w:delText>
        </w:r>
      </w:del>
      <w:r w:rsidR="008E49B8" w:rsidRPr="00625BCA">
        <w:t xml:space="preserve"> I </w:t>
      </w:r>
      <w:del w:id="57" w:author="Sheena Gill" w:date="2014-03-13T17:03:00Z">
        <w:r w:rsidR="008E49B8" w:rsidRPr="00625BCA" w:rsidDel="00D900B1">
          <w:delText>look forward to meeting with you</w:delText>
        </w:r>
      </w:del>
      <w:ins w:id="58" w:author="Sheena Gill" w:date="2014-03-13T17:03:00Z">
        <w:r w:rsidR="00D900B1">
          <w:t xml:space="preserve">am available to meet with you per your convenience and welcome to opportunity to discuss </w:t>
        </w:r>
      </w:ins>
      <w:del w:id="59" w:author="Sheena Gill" w:date="2014-03-13T17:04:00Z">
        <w:r w:rsidR="008E49B8" w:rsidRPr="00625BCA" w:rsidDel="00D900B1">
          <w:delText xml:space="preserve"> and discussing</w:delText>
        </w:r>
      </w:del>
      <w:bookmarkStart w:id="60" w:name="_GoBack"/>
      <w:bookmarkEnd w:id="60"/>
      <w:r w:rsidR="008E49B8" w:rsidRPr="00625BCA">
        <w:t xml:space="preserve"> my qualifications in more detail.</w:t>
      </w:r>
    </w:p>
    <w:p w:rsidR="008E49B8" w:rsidRPr="00625BCA" w:rsidRDefault="008E49B8" w:rsidP="008E49B8">
      <w:pPr>
        <w:pStyle w:val="NormalWeb"/>
        <w:shd w:val="clear" w:color="auto" w:fill="FFFFFF"/>
        <w:spacing w:before="360" w:beforeAutospacing="0" w:after="360" w:afterAutospacing="0" w:line="270" w:lineRule="atLeast"/>
      </w:pPr>
      <w:r w:rsidRPr="00625BCA">
        <w:t>Sincerely,</w:t>
      </w:r>
    </w:p>
    <w:p w:rsidR="008E49B8" w:rsidRPr="00625BCA" w:rsidRDefault="008E49B8" w:rsidP="008E49B8">
      <w:pPr>
        <w:pStyle w:val="NormalWeb"/>
        <w:shd w:val="clear" w:color="auto" w:fill="FFFFFF"/>
        <w:spacing w:before="0" w:beforeAutospacing="0" w:after="0" w:afterAutospacing="0" w:line="270" w:lineRule="atLeast"/>
      </w:pPr>
      <w:r w:rsidRPr="00625BCA">
        <w:t>Signature</w:t>
      </w:r>
      <w:r w:rsidRPr="00625BCA">
        <w:rPr>
          <w:rStyle w:val="apple-converted-space"/>
        </w:rPr>
        <w:t> </w:t>
      </w:r>
      <w:r w:rsidRPr="00625BCA">
        <w:rPr>
          <w:rStyle w:val="Emphasis"/>
        </w:rPr>
        <w:t>(hard copy letter)</w:t>
      </w:r>
    </w:p>
    <w:p w:rsidR="00C939A8" w:rsidRPr="00625BCA" w:rsidRDefault="005458BE" w:rsidP="005458BE">
      <w:pPr>
        <w:pStyle w:val="NormalWeb"/>
        <w:shd w:val="clear" w:color="auto" w:fill="FFFFFF"/>
        <w:spacing w:before="360" w:beforeAutospacing="0" w:after="360" w:afterAutospacing="0" w:line="270" w:lineRule="atLeast"/>
      </w:pPr>
      <w:r>
        <w:t>Shaan Taneja</w:t>
      </w:r>
    </w:p>
    <w:sectPr w:rsidR="00C939A8" w:rsidRPr="00625BCA" w:rsidSect="00F462E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9B8"/>
    <w:rsid w:val="00311C7F"/>
    <w:rsid w:val="005458BE"/>
    <w:rsid w:val="00625BCA"/>
    <w:rsid w:val="008E49B8"/>
    <w:rsid w:val="009F09EC"/>
    <w:rsid w:val="00BF2BCD"/>
    <w:rsid w:val="00C939A8"/>
    <w:rsid w:val="00CD1258"/>
    <w:rsid w:val="00CE713C"/>
    <w:rsid w:val="00D900B1"/>
    <w:rsid w:val="00EE57AE"/>
    <w:rsid w:val="00F4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4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E49B8"/>
  </w:style>
  <w:style w:type="character" w:styleId="Emphasis">
    <w:name w:val="Emphasis"/>
    <w:basedOn w:val="DefaultParagraphFont"/>
    <w:uiPriority w:val="20"/>
    <w:qFormat/>
    <w:rsid w:val="008E49B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4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E49B8"/>
  </w:style>
  <w:style w:type="character" w:styleId="Emphasis">
    <w:name w:val="Emphasis"/>
    <w:basedOn w:val="DefaultParagraphFont"/>
    <w:uiPriority w:val="20"/>
    <w:qFormat/>
    <w:rsid w:val="008E49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8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2403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Raju</dc:creator>
  <cp:lastModifiedBy>Sheena Gill</cp:lastModifiedBy>
  <cp:revision>3</cp:revision>
  <dcterms:created xsi:type="dcterms:W3CDTF">2014-03-13T19:23:00Z</dcterms:created>
  <dcterms:modified xsi:type="dcterms:W3CDTF">2014-03-13T21:04:00Z</dcterms:modified>
</cp:coreProperties>
</file>